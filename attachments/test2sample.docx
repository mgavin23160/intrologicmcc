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2DA" w:rsidRPr="006A0BF1" w:rsidRDefault="006D72DA" w:rsidP="006D72DA">
      <w:pPr>
        <w:jc w:val="center"/>
        <w:rPr>
          <w:sz w:val="28"/>
          <w:szCs w:val="28"/>
        </w:rPr>
      </w:pPr>
      <w:r w:rsidRPr="006A0BF1">
        <w:rPr>
          <w:sz w:val="28"/>
          <w:szCs w:val="28"/>
        </w:rPr>
        <w:t>Philosophy 2200: Introduction to Logic</w:t>
      </w:r>
    </w:p>
    <w:p w:rsidR="006D72DA" w:rsidRPr="006A0BF1" w:rsidRDefault="006D72DA" w:rsidP="006D72DA">
      <w:pPr>
        <w:jc w:val="center"/>
        <w:rPr>
          <w:sz w:val="28"/>
          <w:szCs w:val="28"/>
        </w:rPr>
      </w:pPr>
      <w:r w:rsidRPr="006A0BF1">
        <w:rPr>
          <w:sz w:val="28"/>
          <w:szCs w:val="28"/>
        </w:rPr>
        <w:t>Instructor: Michael Gavin</w:t>
      </w:r>
    </w:p>
    <w:p w:rsidR="006D72DA" w:rsidRPr="006A0BF1" w:rsidRDefault="006D72DA" w:rsidP="006D72DA">
      <w:pPr>
        <w:jc w:val="center"/>
        <w:rPr>
          <w:sz w:val="28"/>
          <w:szCs w:val="28"/>
        </w:rPr>
      </w:pPr>
      <w:r w:rsidRPr="006A0BF1">
        <w:rPr>
          <w:sz w:val="28"/>
          <w:szCs w:val="28"/>
        </w:rPr>
        <w:t>Test 2</w:t>
      </w:r>
    </w:p>
    <w:p w:rsidR="006A0BF1" w:rsidRDefault="006A0BF1" w:rsidP="00E606E5">
      <w:pPr>
        <w:ind w:left="360"/>
        <w:rPr>
          <w:sz w:val="22"/>
          <w:szCs w:val="22"/>
        </w:rPr>
      </w:pPr>
    </w:p>
    <w:p w:rsidR="00FE76AE" w:rsidRPr="006A0BF1" w:rsidRDefault="00FE76AE" w:rsidP="00E606E5">
      <w:pPr>
        <w:ind w:left="360"/>
        <w:rPr>
          <w:sz w:val="22"/>
          <w:szCs w:val="22"/>
        </w:rPr>
        <w:sectPr w:rsidR="00FE76AE" w:rsidRPr="006A0BF1" w:rsidSect="008A3D1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90018" w:rsidRPr="006B1A02" w:rsidRDefault="00B90018" w:rsidP="008A3D1D">
      <w:smartTag w:uri="urn:schemas-microsoft-com:office:smarttags" w:element="place">
        <w:smartTag w:uri="urn:schemas:contacts" w:element="Sn">
          <w:r w:rsidRPr="006B1A02">
            <w:rPr>
              <w:b/>
            </w:rPr>
            <w:t>Part</w:t>
          </w:r>
        </w:smartTag>
        <w:r w:rsidRPr="006B1A02">
          <w:rPr>
            <w:b/>
          </w:rPr>
          <w:t xml:space="preserve"> </w:t>
        </w:r>
        <w:smartTag w:uri="urn:schemas:contacts" w:element="Sn">
          <w:r w:rsidRPr="006B1A02">
            <w:rPr>
              <w:b/>
            </w:rPr>
            <w:t>I.</w:t>
          </w:r>
        </w:smartTag>
      </w:smartTag>
      <w:r w:rsidRPr="006B1A02">
        <w:t xml:space="preserve"> Symbolize the following s</w:t>
      </w:r>
      <w:r w:rsidR="00FC0E2A">
        <w:t>tatements</w:t>
      </w:r>
      <w:r w:rsidRPr="006B1A02">
        <w:t>.</w:t>
      </w:r>
      <w:r w:rsidR="00342A1C">
        <w:t xml:space="preserve"> (3</w:t>
      </w:r>
      <w:r w:rsidR="00FC0E2A">
        <w:t xml:space="preserve"> points each; </w:t>
      </w:r>
      <w:r w:rsidR="00342A1C">
        <w:t>24</w:t>
      </w:r>
      <w:r w:rsidR="00FC0E2A">
        <w:t xml:space="preserve"> total)</w:t>
      </w:r>
      <w:r w:rsidRPr="006B1A02">
        <w:t xml:space="preserve"> </w:t>
      </w:r>
    </w:p>
    <w:p w:rsidR="00E606E5" w:rsidRPr="006B1A02" w:rsidRDefault="00E606E5" w:rsidP="00B90018"/>
    <w:p w:rsidR="00B90018" w:rsidRPr="006B1A02" w:rsidRDefault="00B90018" w:rsidP="00E606E5">
      <w:pPr>
        <w:numPr>
          <w:ilvl w:val="0"/>
          <w:numId w:val="1"/>
        </w:numPr>
      </w:pPr>
      <w:r w:rsidRPr="006B1A02">
        <w:t>If the fossil I have f</w:t>
      </w:r>
      <w:r w:rsidR="00D36C82" w:rsidRPr="006B1A02">
        <w:t>ound is a primate, then it has five fingers</w:t>
      </w:r>
      <w:r w:rsidRPr="006B1A02">
        <w:t>.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>The fossil I have found is a primate, if it has five fingers.</w:t>
      </w:r>
    </w:p>
    <w:p w:rsidR="00B90018" w:rsidRPr="006B1A02" w:rsidRDefault="00B90018" w:rsidP="00E606E5">
      <w:pPr>
        <w:numPr>
          <w:ilvl w:val="0"/>
          <w:numId w:val="1"/>
        </w:numPr>
      </w:pPr>
      <w:r w:rsidRPr="006B1A02">
        <w:t xml:space="preserve">Primates have five digits and humans have five digits.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This</w:t>
      </w:r>
      <w:r w:rsidR="00B90018" w:rsidRPr="006B1A02">
        <w:t xml:space="preserve"> fossil</w:t>
      </w:r>
      <w:r w:rsidRPr="006B1A02">
        <w:t>ized primate</w:t>
      </w:r>
      <w:r w:rsidR="00B90018" w:rsidRPr="006B1A02">
        <w:t xml:space="preserve"> </w:t>
      </w:r>
      <w:r w:rsidRPr="006B1A02">
        <w:t>is</w:t>
      </w:r>
      <w:r w:rsidR="00B90018" w:rsidRPr="006B1A02">
        <w:t xml:space="preserve"> a</w:t>
      </w:r>
      <w:r w:rsidRPr="006B1A02">
        <w:t>n</w:t>
      </w:r>
      <w:r w:rsidR="00B90018" w:rsidRPr="006B1A02">
        <w:t xml:space="preserve"> ancestor</w:t>
      </w:r>
      <w:r w:rsidRPr="006B1A02">
        <w:t xml:space="preserve"> either of humans or of modern chimpanzees, but if this fossilized primate walked upright, then it is an ancestor of humans. </w:t>
      </w:r>
    </w:p>
    <w:p w:rsidR="00B90018" w:rsidRPr="006B1A02" w:rsidRDefault="004708A1" w:rsidP="00E606E5">
      <w:pPr>
        <w:numPr>
          <w:ilvl w:val="0"/>
          <w:numId w:val="1"/>
        </w:numPr>
      </w:pPr>
      <w:r w:rsidRPr="006B1A02">
        <w:t xml:space="preserve">If you are not getting along with your spouse then, if you are not an effective communicator, you should seek a marriage counselor. </w:t>
      </w:r>
    </w:p>
    <w:p w:rsidR="004708A1" w:rsidRPr="006B1A02" w:rsidRDefault="004708A1" w:rsidP="00E606E5">
      <w:pPr>
        <w:numPr>
          <w:ilvl w:val="0"/>
          <w:numId w:val="1"/>
        </w:numPr>
      </w:pPr>
      <w:r w:rsidRPr="006B1A02">
        <w:t>Apes and humans are</w:t>
      </w:r>
      <w:r w:rsidR="00D36C82" w:rsidRPr="006B1A02">
        <w:t xml:space="preserve"> both</w:t>
      </w:r>
      <w:r w:rsidRPr="006B1A02">
        <w:t xml:space="preserve"> descended from Lucy, a fossilized primate from 3M BCE.</w:t>
      </w:r>
    </w:p>
    <w:p w:rsidR="004708A1" w:rsidRPr="006B1A02" w:rsidRDefault="00D36C82" w:rsidP="00E606E5">
      <w:pPr>
        <w:numPr>
          <w:ilvl w:val="0"/>
          <w:numId w:val="1"/>
        </w:numPr>
      </w:pPr>
      <w:r w:rsidRPr="006B1A02">
        <w:t xml:space="preserve">Both humans and apes can use sign language. </w:t>
      </w:r>
    </w:p>
    <w:p w:rsidR="00D36C82" w:rsidRPr="006B1A02" w:rsidRDefault="00D36C82" w:rsidP="00E606E5">
      <w:pPr>
        <w:numPr>
          <w:ilvl w:val="0"/>
          <w:numId w:val="1"/>
        </w:numPr>
      </w:pPr>
      <w:r w:rsidRPr="006B1A02">
        <w:t xml:space="preserve">Humans and apes are related if and only if they share a common ancestor. </w:t>
      </w:r>
    </w:p>
    <w:p w:rsidR="00B90018" w:rsidRPr="006B1A02" w:rsidRDefault="00B90018" w:rsidP="00B90018"/>
    <w:p w:rsidR="00B90018" w:rsidRPr="006B1A02" w:rsidRDefault="00B90018" w:rsidP="00B90018">
      <w:r w:rsidRPr="006B1A02">
        <w:rPr>
          <w:b/>
        </w:rPr>
        <w:t xml:space="preserve">Part II. </w:t>
      </w:r>
      <w:r w:rsidRPr="006B1A02">
        <w:t>Draw a truth table for each of the following statements. Is the statement a tautology, a contradiction or a contingent</w:t>
      </w:r>
      <w:r w:rsidR="00FE76AE" w:rsidRPr="006B1A02">
        <w:t xml:space="preserve"> statement? </w:t>
      </w:r>
      <w:r w:rsidR="00342A1C">
        <w:t>(5</w:t>
      </w:r>
      <w:r w:rsidR="00FC0E2A">
        <w:t xml:space="preserve"> points each; </w:t>
      </w:r>
      <w:r w:rsidR="00342A1C">
        <w:t>15</w:t>
      </w:r>
      <w:r w:rsidR="00FC0E2A">
        <w:t xml:space="preserve"> total) </w:t>
      </w:r>
    </w:p>
    <w:p w:rsidR="00E606E5" w:rsidRPr="006B1A02" w:rsidRDefault="00E606E5" w:rsidP="00FE76AE">
      <w:pPr>
        <w:ind w:left="360"/>
      </w:pPr>
    </w:p>
    <w:p w:rsidR="006D72DA" w:rsidRPr="006B1A02" w:rsidRDefault="00E606E5" w:rsidP="00E606E5">
      <w:pPr>
        <w:numPr>
          <w:ilvl w:val="0"/>
          <w:numId w:val="1"/>
        </w:numPr>
      </w:pPr>
      <w:r w:rsidRPr="006B1A02">
        <w:t xml:space="preserve"> </w:t>
      </w:r>
      <w:r w:rsidR="00334FE2" w:rsidRPr="006B1A02">
        <w:t xml:space="preserve">(G </w:t>
      </w:r>
      <w:r w:rsidR="00334FE2" w:rsidRPr="006B1A02">
        <w:sym w:font="Symbol" w:char="F0C9"/>
      </w:r>
      <w:r w:rsidR="00334FE2" w:rsidRPr="006B1A02">
        <w:t xml:space="preserve"> </w:t>
      </w:r>
      <w:r w:rsidRPr="006B1A02">
        <w:sym w:font="Symbol" w:char="F07E"/>
      </w:r>
      <w:r w:rsidRPr="006B1A02">
        <w:t xml:space="preserve"> Q) </w:t>
      </w:r>
      <w:r w:rsidRPr="006B1A02">
        <w:sym w:font="Symbol" w:char="F0BA"/>
      </w:r>
      <w:r w:rsidRPr="006B1A02">
        <w:t xml:space="preserve"> </w:t>
      </w:r>
      <w:r w:rsidRPr="006B1A02">
        <w:sym w:font="Symbol" w:char="F07E"/>
      </w:r>
      <w:r w:rsidRPr="006B1A02">
        <w:t xml:space="preserve"> (Q </w:t>
      </w:r>
      <w:r w:rsidRPr="006B1A02">
        <w:sym w:font="Symbol" w:char="F0B7"/>
      </w:r>
      <w:r w:rsidRPr="006B1A02">
        <w:t xml:space="preserve"> G)</w:t>
      </w:r>
    </w:p>
    <w:p w:rsidR="00E606E5" w:rsidRPr="006B1A02" w:rsidRDefault="00E606E5" w:rsidP="006D72DA">
      <w:pPr>
        <w:numPr>
          <w:ilvl w:val="0"/>
          <w:numId w:val="1"/>
        </w:numPr>
      </w:pPr>
      <w:r w:rsidRPr="006B1A02">
        <w:t xml:space="preserve">(N </w:t>
      </w:r>
      <w:r w:rsidRPr="006B1A02">
        <w:sym w:font="Symbol" w:char="F0C9"/>
      </w:r>
      <w:r w:rsidRPr="006B1A02">
        <w:t xml:space="preserve"> K) </w:t>
      </w:r>
      <w:r w:rsidR="00B90018" w:rsidRPr="006B1A02">
        <w:sym w:font="Symbol" w:char="F0C9"/>
      </w:r>
      <w:r w:rsidRPr="006B1A02">
        <w:t xml:space="preserve"> (K </w:t>
      </w:r>
      <w:r w:rsidRPr="006B1A02">
        <w:sym w:font="Symbol" w:char="F0C9"/>
      </w:r>
      <w:r w:rsidRPr="006B1A02">
        <w:t xml:space="preserve"> N)</w:t>
      </w:r>
    </w:p>
    <w:p w:rsidR="00B14EC3" w:rsidRPr="006B1A02" w:rsidRDefault="00B14EC3" w:rsidP="006D72DA">
      <w:pPr>
        <w:numPr>
          <w:ilvl w:val="0"/>
          <w:numId w:val="1"/>
        </w:numPr>
      </w:pPr>
      <w:r w:rsidRPr="006B1A02">
        <w:t>(</w:t>
      </w:r>
      <w:r w:rsidRPr="006B1A02">
        <w:sym w:font="Symbol" w:char="F07E"/>
      </w:r>
      <w:r w:rsidRPr="006B1A02">
        <w:t xml:space="preserve">A </w:t>
      </w:r>
      <w:r w:rsidRPr="006B1A02">
        <w:sym w:font="Symbol" w:char="F0DA"/>
      </w:r>
      <w:r w:rsidRPr="006B1A02">
        <w:t xml:space="preserve"> B) </w:t>
      </w:r>
      <w:r w:rsidRPr="006B1A02">
        <w:sym w:font="Symbol" w:char="F0B7"/>
      </w:r>
      <w:r w:rsidRPr="006B1A02">
        <w:t xml:space="preserve"> </w:t>
      </w:r>
      <w:r w:rsidRPr="006B1A02">
        <w:sym w:font="Symbol" w:char="F07E"/>
      </w:r>
      <w:r w:rsidRPr="006B1A02">
        <w:t xml:space="preserve"> (A </w:t>
      </w:r>
      <w:r w:rsidRPr="006B1A02">
        <w:sym w:font="Symbol" w:char="F0C9"/>
      </w:r>
      <w:r w:rsidRPr="006B1A02">
        <w:t xml:space="preserve"> B)  </w:t>
      </w:r>
    </w:p>
    <w:p w:rsidR="00B90018" w:rsidRPr="006B1A02" w:rsidRDefault="00B90018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6B1A02" w:rsidRDefault="006B1A02" w:rsidP="00B90018">
      <w:pPr>
        <w:rPr>
          <w:b/>
        </w:rPr>
      </w:pPr>
    </w:p>
    <w:p w:rsidR="006E0975" w:rsidRPr="006B1A02" w:rsidRDefault="006E0975" w:rsidP="006E0975"/>
    <w:p w:rsidR="00E606E5" w:rsidRPr="006B1A02" w:rsidRDefault="00FC0E2A" w:rsidP="00E606E5">
      <w:r>
        <w:rPr>
          <w:b/>
        </w:rPr>
        <w:t xml:space="preserve">Part III. </w:t>
      </w:r>
      <w:r>
        <w:t xml:space="preserve"> Are the following pairs of statements logically equivalent, or not?</w:t>
      </w:r>
      <w:r w:rsidR="00342A1C">
        <w:t xml:space="preserve"> (5 points each; 15 total) </w:t>
      </w:r>
    </w:p>
    <w:p w:rsidR="00342A1C" w:rsidRDefault="00342A1C" w:rsidP="006D72DA">
      <w:pPr>
        <w:numPr>
          <w:ilvl w:val="0"/>
          <w:numId w:val="1"/>
        </w:numPr>
      </w:pP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B; </w:t>
      </w:r>
      <w:r>
        <w:sym w:font="Symbol" w:char="F07E"/>
      </w:r>
      <w:r>
        <w:t xml:space="preserve"> (A </w:t>
      </w:r>
      <w:r>
        <w:sym w:font="Symbol" w:char="F0C9"/>
      </w:r>
      <w:r>
        <w:t xml:space="preserve"> B)</w:t>
      </w:r>
    </w:p>
    <w:p w:rsidR="00342A1C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 A </w:t>
      </w:r>
      <w:r>
        <w:sym w:font="Symbol" w:char="F0DA"/>
      </w:r>
      <w:r>
        <w:t xml:space="preserve"> B); </w:t>
      </w:r>
      <w:r>
        <w:sym w:font="Symbol" w:char="F07E"/>
      </w:r>
      <w:r>
        <w:t xml:space="preserve"> A </w:t>
      </w:r>
      <w:r>
        <w:sym w:font="Symbol" w:char="F0DA"/>
      </w:r>
      <w:r>
        <w:t xml:space="preserve"> </w:t>
      </w:r>
      <w:r>
        <w:sym w:font="Symbol" w:char="F07E"/>
      </w:r>
      <w:r>
        <w:t xml:space="preserve"> B</w:t>
      </w:r>
    </w:p>
    <w:p w:rsidR="00E606E5" w:rsidRDefault="00342A1C" w:rsidP="006D72DA">
      <w:pPr>
        <w:numPr>
          <w:ilvl w:val="0"/>
          <w:numId w:val="1"/>
        </w:numPr>
      </w:pPr>
      <w:r>
        <w:sym w:font="Symbol" w:char="F07E"/>
      </w:r>
      <w:r>
        <w:t xml:space="preserve"> (A </w:t>
      </w:r>
      <w:r>
        <w:sym w:font="Symbol" w:char="F0B7"/>
      </w:r>
      <w:r>
        <w:t xml:space="preserve"> B); </w:t>
      </w:r>
      <w:r>
        <w:sym w:font="Symbol" w:char="F07E"/>
      </w:r>
      <w:r>
        <w:t xml:space="preserve">A </w:t>
      </w:r>
      <w:r>
        <w:sym w:font="Symbol" w:char="F0B7"/>
      </w:r>
      <w:r>
        <w:t xml:space="preserve"> </w:t>
      </w:r>
      <w:r>
        <w:sym w:font="Symbol" w:char="F07E"/>
      </w:r>
      <w:r>
        <w:t xml:space="preserve"> B</w:t>
      </w:r>
    </w:p>
    <w:p w:rsidR="00342A1C" w:rsidRDefault="00342A1C" w:rsidP="00342A1C"/>
    <w:p w:rsidR="00342A1C" w:rsidRDefault="00342A1C" w:rsidP="00342A1C">
      <w:r>
        <w:rPr>
          <w:b/>
        </w:rPr>
        <w:t>Part IV</w:t>
      </w:r>
      <w:r w:rsidRPr="006B1A02">
        <w:rPr>
          <w:b/>
        </w:rPr>
        <w:t>.</w:t>
      </w:r>
      <w:r w:rsidRPr="006B1A02">
        <w:t xml:space="preserve"> Draw a truth table for each argument below. Is the argument valid, or invalid?</w:t>
      </w:r>
      <w:r>
        <w:t xml:space="preserve"> (6</w:t>
      </w:r>
      <w:r w:rsidRPr="006B1A02">
        <w:t xml:space="preserve"> points each</w:t>
      </w:r>
      <w:r>
        <w:t>; 18 points total</w:t>
      </w:r>
      <w:r w:rsidRPr="006B1A02">
        <w:t>)</w:t>
      </w:r>
    </w:p>
    <w:p w:rsidR="00342A1C" w:rsidRPr="006B1A02" w:rsidRDefault="00342A1C" w:rsidP="00342A1C"/>
    <w:p w:rsidR="00FC0E2A" w:rsidRPr="006B1A02" w:rsidRDefault="00FC0E2A" w:rsidP="006D72DA">
      <w:pPr>
        <w:numPr>
          <w:ilvl w:val="0"/>
          <w:numId w:val="1"/>
        </w:numPr>
      </w:pP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 </w:t>
      </w:r>
    </w:p>
    <w:p w:rsidR="00E606E5" w:rsidRPr="006B1A02" w:rsidRDefault="00E606E5" w:rsidP="00302550">
      <w:pPr>
        <w:numPr>
          <w:ilvl w:val="1"/>
          <w:numId w:val="6"/>
        </w:numPr>
      </w:pPr>
      <w:r w:rsidRPr="006B1A02">
        <w:sym w:font="Symbol" w:char="F07E"/>
      </w:r>
      <w:r w:rsidRPr="006B1A02">
        <w:t xml:space="preserve"> M</w:t>
      </w:r>
    </w:p>
    <w:p w:rsidR="00313E74" w:rsidRPr="006B1A02" w:rsidRDefault="00E606E5" w:rsidP="00302550">
      <w:pPr>
        <w:numPr>
          <w:ilvl w:val="1"/>
          <w:numId w:val="6"/>
        </w:numPr>
      </w:pPr>
      <w:r w:rsidRPr="006B1A02">
        <w:t>Therefore, B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t xml:space="preserve">P </w:t>
      </w:r>
      <w:r w:rsidRPr="006B1A02">
        <w:sym w:font="Symbol" w:char="F0C9"/>
      </w:r>
      <w:r w:rsidRPr="006B1A02">
        <w:t xml:space="preserve"> Q</w:t>
      </w:r>
    </w:p>
    <w:p w:rsidR="009A46E7" w:rsidRPr="006B1A02" w:rsidRDefault="009A46E7" w:rsidP="00302550">
      <w:pPr>
        <w:numPr>
          <w:ilvl w:val="1"/>
          <w:numId w:val="7"/>
        </w:numPr>
      </w:pPr>
      <w:r w:rsidRPr="006B1A02">
        <w:sym w:font="Symbol" w:char="F07E"/>
      </w:r>
      <w:r w:rsidRPr="006B1A02">
        <w:t xml:space="preserve"> Q</w:t>
      </w:r>
    </w:p>
    <w:p w:rsidR="00313E74" w:rsidRPr="006B1A02" w:rsidRDefault="009A46E7" w:rsidP="00302550">
      <w:pPr>
        <w:numPr>
          <w:ilvl w:val="1"/>
          <w:numId w:val="7"/>
        </w:numPr>
      </w:pPr>
      <w:r w:rsidRPr="006B1A02">
        <w:t>Therefore, P</w:t>
      </w:r>
    </w:p>
    <w:p w:rsidR="009A46E7" w:rsidRPr="006B1A02" w:rsidRDefault="009A46E7" w:rsidP="00E606E5">
      <w:pPr>
        <w:numPr>
          <w:ilvl w:val="0"/>
          <w:numId w:val="1"/>
        </w:numPr>
      </w:pPr>
      <w:r w:rsidRPr="006B1A02">
        <w:t xml:space="preserve">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M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B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K </w:t>
      </w:r>
    </w:p>
    <w:p w:rsidR="00B14EC3" w:rsidRPr="006B1A02" w:rsidRDefault="00B14EC3" w:rsidP="00302550">
      <w:pPr>
        <w:numPr>
          <w:ilvl w:val="1"/>
          <w:numId w:val="8"/>
        </w:numPr>
      </w:pPr>
      <w:r w:rsidRPr="006B1A02">
        <w:t xml:space="preserve">Therefore, (K </w:t>
      </w:r>
      <w:r w:rsidRPr="006B1A02">
        <w:sym w:font="Symbol" w:char="F0DA"/>
      </w:r>
      <w:r w:rsidRPr="006B1A02">
        <w:t xml:space="preserve"> </w:t>
      </w:r>
      <w:r w:rsidRPr="006B1A02">
        <w:sym w:font="Symbol" w:char="F07E"/>
      </w:r>
      <w:r w:rsidRPr="006B1A02">
        <w:t xml:space="preserve"> M) </w:t>
      </w:r>
      <w:r w:rsidRPr="006B1A02">
        <w:sym w:font="Symbol" w:char="F0C9"/>
      </w:r>
      <w:r w:rsidRPr="006B1A02">
        <w:t xml:space="preserve"> B</w:t>
      </w:r>
    </w:p>
    <w:p w:rsidR="006B1A02" w:rsidRDefault="006B1A02" w:rsidP="00B14EC3">
      <w:pPr>
        <w:rPr>
          <w:b/>
        </w:rPr>
      </w:pPr>
    </w:p>
    <w:p w:rsidR="00B14EC3" w:rsidRPr="006B1A02" w:rsidRDefault="00B14EC3" w:rsidP="00B14EC3">
      <w:r w:rsidRPr="006B1A02">
        <w:rPr>
          <w:b/>
        </w:rPr>
        <w:t xml:space="preserve">Part </w:t>
      </w:r>
      <w:r w:rsidR="001713C1">
        <w:rPr>
          <w:b/>
        </w:rPr>
        <w:t>I</w:t>
      </w:r>
      <w:r w:rsidRPr="006B1A02">
        <w:rPr>
          <w:b/>
        </w:rPr>
        <w:t>V.</w:t>
      </w:r>
      <w:r w:rsidRPr="006B1A02">
        <w:t xml:space="preserve"> </w:t>
      </w:r>
      <w:r w:rsidR="001713C1">
        <w:t>Complete the following proofs, citing the rule and lines that justify each conclusion you draw.</w:t>
      </w:r>
      <w:r w:rsidR="00342A1C">
        <w:t xml:space="preserve"> (8 points each; 40 total) </w:t>
      </w:r>
    </w:p>
    <w:p w:rsidR="00B14EC3" w:rsidRPr="006B1A02" w:rsidRDefault="00B14EC3" w:rsidP="00B14EC3"/>
    <w:p w:rsidR="00B14EC3" w:rsidRDefault="00B14EC3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9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(B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9"/>
        </w:numPr>
      </w:pPr>
      <w:r>
        <w:t xml:space="preserve">A </w:t>
      </w:r>
      <w:r w:rsidR="00302550">
        <w:t xml:space="preserve">             / </w:t>
      </w:r>
      <w:r>
        <w:t>Prove C</w:t>
      </w:r>
    </w:p>
    <w:p w:rsidR="00F029D6" w:rsidRDefault="00F029D6" w:rsidP="00F029D6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F51DD6" w:rsidRDefault="00F51DD6" w:rsidP="00302550">
      <w:pPr>
        <w:numPr>
          <w:ilvl w:val="1"/>
          <w:numId w:val="10"/>
        </w:numPr>
      </w:pPr>
      <w:r>
        <w:t xml:space="preserve">(A </w:t>
      </w:r>
      <w:r>
        <w:sym w:font="Symbol" w:char="F0C9"/>
      </w:r>
      <w:r>
        <w:t xml:space="preserve"> B) </w:t>
      </w:r>
      <w:r>
        <w:sym w:font="Symbol" w:char="F0B7"/>
      </w:r>
      <w:r>
        <w:t xml:space="preserve"> ((E </w:t>
      </w:r>
      <w:r w:rsidR="00F029D6">
        <w:sym w:font="Symbol" w:char="F0B7"/>
      </w:r>
      <w:r>
        <w:t xml:space="preserve"> D) </w:t>
      </w:r>
      <w:r>
        <w:sym w:font="Symbol" w:char="F0C9"/>
      </w:r>
      <w:r>
        <w:t xml:space="preserve"> C)</w:t>
      </w:r>
    </w:p>
    <w:p w:rsidR="00F51DD6" w:rsidRDefault="00F51DD6" w:rsidP="00302550">
      <w:pPr>
        <w:numPr>
          <w:ilvl w:val="1"/>
          <w:numId w:val="10"/>
        </w:numPr>
      </w:pPr>
      <w:r>
        <w:t xml:space="preserve">A </w:t>
      </w:r>
      <w:r w:rsidR="00F029D6">
        <w:sym w:font="Symbol" w:char="F0DA"/>
      </w:r>
      <w:r w:rsidR="00F029D6">
        <w:t xml:space="preserve"> (E </w:t>
      </w:r>
      <w:r w:rsidR="00F029D6">
        <w:sym w:font="Symbol" w:char="F0B7"/>
      </w:r>
      <w:r w:rsidR="00F029D6">
        <w:t xml:space="preserve"> D)</w:t>
      </w:r>
    </w:p>
    <w:p w:rsidR="00F029D6" w:rsidRDefault="00F029D6" w:rsidP="00302550">
      <w:pPr>
        <w:numPr>
          <w:ilvl w:val="1"/>
          <w:numId w:val="10"/>
        </w:numPr>
      </w:pPr>
      <w:r>
        <w:sym w:font="Symbol" w:char="F07E"/>
      </w:r>
      <w:r>
        <w:t xml:space="preserve"> A</w:t>
      </w:r>
      <w:r w:rsidR="00302550">
        <w:t xml:space="preserve">             /</w:t>
      </w:r>
      <w:r>
        <w:t>Prove C</w:t>
      </w:r>
    </w:p>
    <w:p w:rsidR="00F029D6" w:rsidRDefault="00F029D6" w:rsidP="00F029D6">
      <w:pPr>
        <w:ind w:left="1080"/>
      </w:pPr>
    </w:p>
    <w:p w:rsidR="00302550" w:rsidRDefault="00302550" w:rsidP="00F029D6">
      <w:pPr>
        <w:ind w:left="1080"/>
      </w:pPr>
    </w:p>
    <w:p w:rsidR="00302550" w:rsidRDefault="00302550" w:rsidP="00F029D6">
      <w:pPr>
        <w:ind w:left="1080"/>
      </w:pPr>
    </w:p>
    <w:p w:rsidR="00302550" w:rsidRDefault="00302550" w:rsidP="00F029D6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F029D6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1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</w:t>
      </w:r>
    </w:p>
    <w:p w:rsidR="00074680" w:rsidRDefault="00074680" w:rsidP="00302550">
      <w:pPr>
        <w:numPr>
          <w:ilvl w:val="1"/>
          <w:numId w:val="11"/>
        </w:numPr>
      </w:pPr>
      <w:r>
        <w:t xml:space="preserve">A </w:t>
      </w:r>
      <w:r>
        <w:sym w:font="Symbol" w:char="F0DA"/>
      </w:r>
      <w:r>
        <w:t xml:space="preserve"> C</w:t>
      </w:r>
    </w:p>
    <w:p w:rsidR="00074680" w:rsidRDefault="00074680" w:rsidP="00302550">
      <w:pPr>
        <w:numPr>
          <w:ilvl w:val="1"/>
          <w:numId w:val="11"/>
        </w:numPr>
      </w:pPr>
      <w:r>
        <w:sym w:font="Symbol" w:char="F07E"/>
      </w:r>
      <w:r>
        <w:t xml:space="preserve"> B</w:t>
      </w:r>
      <w:r w:rsidR="00302550">
        <w:t xml:space="preserve">              /</w:t>
      </w:r>
      <w:r>
        <w:t xml:space="preserve">Prove (D </w:t>
      </w:r>
      <w:r>
        <w:sym w:font="Symbol" w:char="F0DA"/>
      </w:r>
      <w:r>
        <w:t xml:space="preserve"> E) </w:t>
      </w:r>
    </w:p>
    <w:p w:rsidR="00074680" w:rsidRDefault="00074680" w:rsidP="00074680">
      <w:pPr>
        <w:ind w:left="1080"/>
      </w:pPr>
    </w:p>
    <w:p w:rsidR="00074680" w:rsidRDefault="00074680" w:rsidP="00074680">
      <w:pPr>
        <w:ind w:left="1080"/>
      </w:pPr>
    </w:p>
    <w:p w:rsidR="00F51DD6" w:rsidRDefault="00F51DD6" w:rsidP="00E606E5">
      <w:pPr>
        <w:numPr>
          <w:ilvl w:val="0"/>
          <w:numId w:val="1"/>
        </w:numPr>
      </w:pPr>
    </w:p>
    <w:p w:rsidR="00074680" w:rsidRDefault="00074680" w:rsidP="00302550">
      <w:pPr>
        <w:numPr>
          <w:ilvl w:val="1"/>
          <w:numId w:val="12"/>
        </w:numPr>
      </w:pPr>
      <w:r>
        <w:t xml:space="preserve">A </w:t>
      </w:r>
      <w:r>
        <w:sym w:font="Symbol" w:char="F0C9"/>
      </w:r>
      <w:r>
        <w:t xml:space="preserve"> B</w:t>
      </w:r>
    </w:p>
    <w:p w:rsidR="00074680" w:rsidRDefault="00074680" w:rsidP="00302550">
      <w:pPr>
        <w:numPr>
          <w:ilvl w:val="1"/>
          <w:numId w:val="12"/>
        </w:numPr>
      </w:pPr>
      <w:r>
        <w:t xml:space="preserve">C </w:t>
      </w:r>
      <w:r>
        <w:sym w:font="Symbol" w:char="F0C9"/>
      </w:r>
      <w:r>
        <w:t xml:space="preserve"> (D </w:t>
      </w:r>
      <w:r>
        <w:sym w:font="Symbol" w:char="F0DA"/>
      </w:r>
      <w:r>
        <w:t xml:space="preserve"> E) </w:t>
      </w:r>
    </w:p>
    <w:p w:rsidR="00074680" w:rsidRDefault="00C542B0" w:rsidP="00302550">
      <w:pPr>
        <w:numPr>
          <w:ilvl w:val="1"/>
          <w:numId w:val="12"/>
        </w:numPr>
      </w:pPr>
      <w:r>
        <w:t xml:space="preserve">A </w:t>
      </w:r>
      <w:r>
        <w:sym w:font="Symbol" w:char="F0DA"/>
      </w:r>
      <w:r>
        <w:t xml:space="preserve"> </w:t>
      </w:r>
      <w:r w:rsidR="00074680">
        <w:t xml:space="preserve">C </w:t>
      </w:r>
    </w:p>
    <w:p w:rsidR="00074680" w:rsidRDefault="00074680" w:rsidP="00302550">
      <w:pPr>
        <w:numPr>
          <w:ilvl w:val="1"/>
          <w:numId w:val="12"/>
        </w:numPr>
      </w:pPr>
      <w:r>
        <w:sym w:font="Symbol" w:char="F07E"/>
      </w:r>
      <w:r w:rsidR="00302550">
        <w:t xml:space="preserve"> A             /</w:t>
      </w:r>
      <w:r>
        <w:t xml:space="preserve">Prove (D </w:t>
      </w:r>
      <w:r>
        <w:sym w:font="Symbol" w:char="F0DA"/>
      </w:r>
      <w:r>
        <w:t xml:space="preserve"> E)</w:t>
      </w:r>
    </w:p>
    <w:p w:rsidR="00074680" w:rsidRDefault="00074680" w:rsidP="00074680"/>
    <w:p w:rsidR="00F51DD6" w:rsidRDefault="00F51DD6" w:rsidP="00E606E5">
      <w:pPr>
        <w:numPr>
          <w:ilvl w:val="0"/>
          <w:numId w:val="1"/>
        </w:numPr>
      </w:pPr>
    </w:p>
    <w:p w:rsidR="00074680" w:rsidRDefault="00C542B0" w:rsidP="00302550">
      <w:pPr>
        <w:numPr>
          <w:ilvl w:val="1"/>
          <w:numId w:val="13"/>
        </w:numPr>
      </w:pPr>
      <w:r>
        <w:t xml:space="preserve">A </w:t>
      </w:r>
    </w:p>
    <w:p w:rsidR="00C542B0" w:rsidRDefault="00C542B0" w:rsidP="00302550">
      <w:pPr>
        <w:numPr>
          <w:ilvl w:val="1"/>
          <w:numId w:val="13"/>
        </w:numPr>
      </w:pPr>
      <w:r>
        <w:t xml:space="preserve">(A </w:t>
      </w:r>
      <w:r>
        <w:sym w:font="Symbol" w:char="F0DA"/>
      </w:r>
      <w:r>
        <w:t xml:space="preserve"> C) </w:t>
      </w:r>
      <w:r>
        <w:sym w:font="Symbol" w:char="F0C9"/>
      </w:r>
      <w:r>
        <w:t xml:space="preserve"> B</w:t>
      </w:r>
    </w:p>
    <w:p w:rsidR="00C542B0" w:rsidRDefault="00C542B0" w:rsidP="00302550">
      <w:pPr>
        <w:numPr>
          <w:ilvl w:val="1"/>
          <w:numId w:val="13"/>
        </w:numPr>
      </w:pPr>
      <w:r>
        <w:t xml:space="preserve">B </w:t>
      </w:r>
      <w:r>
        <w:sym w:font="Symbol" w:char="F0C9"/>
      </w:r>
      <w:r>
        <w:t xml:space="preserve"> (D </w:t>
      </w:r>
      <w:bookmarkStart w:id="0" w:name="_GoBack"/>
      <w:bookmarkEnd w:id="0"/>
      <w:r>
        <w:sym w:font="Symbol" w:char="F0C9"/>
      </w:r>
      <w:r>
        <w:t xml:space="preserve"> X)</w:t>
      </w:r>
    </w:p>
    <w:p w:rsidR="00F51DD6" w:rsidRPr="006B1A02" w:rsidRDefault="00C542B0" w:rsidP="00302550">
      <w:pPr>
        <w:numPr>
          <w:ilvl w:val="1"/>
          <w:numId w:val="13"/>
        </w:numPr>
      </w:pPr>
      <w:r>
        <w:sym w:font="Symbol" w:char="F07E"/>
      </w:r>
      <w:r>
        <w:t xml:space="preserve"> X</w:t>
      </w:r>
      <w:r w:rsidR="00302550">
        <w:t xml:space="preserve">           /</w:t>
      </w:r>
      <w:r>
        <w:t xml:space="preserve">Prove </w:t>
      </w:r>
      <w:r>
        <w:sym w:font="Symbol" w:char="F07E"/>
      </w:r>
      <w:r>
        <w:t xml:space="preserve"> B</w:t>
      </w:r>
    </w:p>
    <w:p w:rsidR="00F51DD6" w:rsidRPr="006B1A02" w:rsidRDefault="00F51DD6" w:rsidP="00F51DD6">
      <w:pPr>
        <w:ind w:left="1080"/>
      </w:pPr>
    </w:p>
    <w:p w:rsidR="006B1A02" w:rsidRPr="006B1A02" w:rsidRDefault="006B1A02" w:rsidP="001713C1"/>
    <w:sectPr w:rsidR="006B1A02" w:rsidRPr="006B1A02" w:rsidSect="006B1A02">
      <w:type w:val="continuous"/>
      <w:pgSz w:w="12240" w:h="15840"/>
      <w:pgMar w:top="1440" w:right="1800" w:bottom="1440" w:left="12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6F7" w:rsidRDefault="008F76F7">
      <w:r>
        <w:separator/>
      </w:r>
    </w:p>
  </w:endnote>
  <w:endnote w:type="continuationSeparator" w:id="0">
    <w:p w:rsidR="008F76F7" w:rsidRDefault="008F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6F7" w:rsidRDefault="008F76F7">
      <w:r>
        <w:separator/>
      </w:r>
    </w:p>
  </w:footnote>
  <w:footnote w:type="continuationSeparator" w:id="0">
    <w:p w:rsidR="008F76F7" w:rsidRDefault="008F7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A2FF8"/>
    <w:multiLevelType w:val="hybridMultilevel"/>
    <w:tmpl w:val="D6704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E2592E"/>
    <w:multiLevelType w:val="hybridMultilevel"/>
    <w:tmpl w:val="B5F4F942"/>
    <w:lvl w:ilvl="0" w:tplc="0C06975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7F2B54"/>
    <w:multiLevelType w:val="hybridMultilevel"/>
    <w:tmpl w:val="C50E2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BF05D7"/>
    <w:multiLevelType w:val="hybridMultilevel"/>
    <w:tmpl w:val="6924FABC"/>
    <w:lvl w:ilvl="0" w:tplc="BFD87C3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4516B"/>
    <w:multiLevelType w:val="hybridMultilevel"/>
    <w:tmpl w:val="8B8C0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D13FBA"/>
    <w:multiLevelType w:val="hybridMultilevel"/>
    <w:tmpl w:val="264EC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3049D3"/>
    <w:multiLevelType w:val="hybridMultilevel"/>
    <w:tmpl w:val="B792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76513F"/>
    <w:multiLevelType w:val="hybridMultilevel"/>
    <w:tmpl w:val="6CE61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935D23"/>
    <w:multiLevelType w:val="hybridMultilevel"/>
    <w:tmpl w:val="B9BA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A66236"/>
    <w:multiLevelType w:val="hybridMultilevel"/>
    <w:tmpl w:val="EE8E8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A70B66"/>
    <w:multiLevelType w:val="multilevel"/>
    <w:tmpl w:val="6924FAB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652FD"/>
    <w:multiLevelType w:val="hybridMultilevel"/>
    <w:tmpl w:val="E174BE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6469B"/>
    <w:multiLevelType w:val="hybridMultilevel"/>
    <w:tmpl w:val="E5AEF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9"/>
  </w:num>
  <w:num w:numId="7">
    <w:abstractNumId w:val="4"/>
  </w:num>
  <w:num w:numId="8">
    <w:abstractNumId w:val="12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657AB"/>
    <w:rsid w:val="00074680"/>
    <w:rsid w:val="0009012B"/>
    <w:rsid w:val="0011317E"/>
    <w:rsid w:val="001713C1"/>
    <w:rsid w:val="00192EEE"/>
    <w:rsid w:val="002D4B86"/>
    <w:rsid w:val="00302550"/>
    <w:rsid w:val="00313E74"/>
    <w:rsid w:val="00334FE2"/>
    <w:rsid w:val="00342A1C"/>
    <w:rsid w:val="003D4046"/>
    <w:rsid w:val="003F4980"/>
    <w:rsid w:val="004708A1"/>
    <w:rsid w:val="0048307D"/>
    <w:rsid w:val="0051597A"/>
    <w:rsid w:val="005206BF"/>
    <w:rsid w:val="00530BB7"/>
    <w:rsid w:val="00606AFF"/>
    <w:rsid w:val="006A0BF1"/>
    <w:rsid w:val="006B1A02"/>
    <w:rsid w:val="006D1F94"/>
    <w:rsid w:val="006D72DA"/>
    <w:rsid w:val="006E0975"/>
    <w:rsid w:val="007043EF"/>
    <w:rsid w:val="007D3B0B"/>
    <w:rsid w:val="00804992"/>
    <w:rsid w:val="00896D8A"/>
    <w:rsid w:val="008A3D1D"/>
    <w:rsid w:val="008B64ED"/>
    <w:rsid w:val="008C6F6E"/>
    <w:rsid w:val="008F76F7"/>
    <w:rsid w:val="0093450F"/>
    <w:rsid w:val="0094176A"/>
    <w:rsid w:val="00954A4B"/>
    <w:rsid w:val="009A46E7"/>
    <w:rsid w:val="009C3CF0"/>
    <w:rsid w:val="00B14EC3"/>
    <w:rsid w:val="00B90018"/>
    <w:rsid w:val="00B90A5A"/>
    <w:rsid w:val="00C542B0"/>
    <w:rsid w:val="00CB6A2A"/>
    <w:rsid w:val="00D36C82"/>
    <w:rsid w:val="00D548A0"/>
    <w:rsid w:val="00E513E1"/>
    <w:rsid w:val="00E606E5"/>
    <w:rsid w:val="00F029D6"/>
    <w:rsid w:val="00F426F7"/>
    <w:rsid w:val="00F51DD6"/>
    <w:rsid w:val="00FA3125"/>
    <w:rsid w:val="00FC0E2A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9022E-FA0A-4985-97BC-C5170C87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2</cp:revision>
  <cp:lastPrinted>2009-11-13T09:25:00Z</cp:lastPrinted>
  <dcterms:created xsi:type="dcterms:W3CDTF">2017-10-27T01:34:00Z</dcterms:created>
  <dcterms:modified xsi:type="dcterms:W3CDTF">2017-10-27T01:34:00Z</dcterms:modified>
</cp:coreProperties>
</file>